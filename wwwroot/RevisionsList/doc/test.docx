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default" w:ascii="Georgia" w:hAnsi="Georgia"/>
          <w:sz w:val="27"/>
          <w:szCs w:val="27"/>
          <w:lang w:val="en-US" w:eastAsia="zh-CN"/>
        </w:rPr>
      </w:pPr>
      <w:ins w:id="0" w:author="John" w:date="2025-02-28T17:01:32Z">
        <w:r>
          <w:rPr>
            <w:rFonts w:hint="eastAsia" w:ascii="Georgia" w:hAnsi="Georgia"/>
            <w:sz w:val="27"/>
            <w:szCs w:val="27"/>
            <w:lang w:val="en-US" w:eastAsia="zh-CN"/>
          </w:rPr>
          <w:t>a</w:t>
        </w:r>
      </w:ins>
      <w:ins w:id="1" w:author="John" w:date="2025-02-28T17:01:33Z">
        <w:r>
          <w:rPr>
            <w:rFonts w:hint="eastAsia" w:ascii="Georgia" w:hAnsi="Georgia"/>
            <w:sz w:val="27"/>
            <w:szCs w:val="27"/>
            <w:lang w:val="en-US" w:eastAsia="zh-CN"/>
          </w:rPr>
          <w:t>aa</w:t>
        </w:r>
      </w:ins>
      <w:r>
        <w:rPr>
          <w:rFonts w:hint="eastAsia" w:ascii="Georgia" w:hAnsi="Georgia"/>
          <w:sz w:val="27"/>
          <w:szCs w:val="27"/>
          <w:lang w:eastAsia="zh-CN"/>
        </w:rPr>
        <w:t xml:space="preserve">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w:t>
      </w:r>
      <w:del w:id="2" w:author="John" w:date="2025-02-28T17:01:39Z">
        <w:r>
          <w:rPr>
            <w:rFonts w:hint="eastAsia" w:ascii="Georgia" w:hAnsi="Georgia"/>
            <w:sz w:val="27"/>
            <w:szCs w:val="27"/>
            <w:lang w:eastAsia="zh-CN"/>
          </w:rPr>
          <w:delText>and .pptx.</w:delText>
        </w:r>
      </w:del>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hn">
    <w15:presenceInfo w15:providerId="None" w15:userId="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C266197"/>
    <w:rsid w:val="1EBA24B0"/>
    <w:rsid w:val="21D341E3"/>
    <w:rsid w:val="22AC66AC"/>
    <w:rsid w:val="23580CC5"/>
    <w:rsid w:val="26087485"/>
    <w:rsid w:val="27630392"/>
    <w:rsid w:val="288D0D17"/>
    <w:rsid w:val="2BE93CBB"/>
    <w:rsid w:val="31ED4932"/>
    <w:rsid w:val="32EA0352"/>
    <w:rsid w:val="37C47CD5"/>
    <w:rsid w:val="39FC78C6"/>
    <w:rsid w:val="3E701CD1"/>
    <w:rsid w:val="40500D1F"/>
    <w:rsid w:val="453B5E58"/>
    <w:rsid w:val="46F86260"/>
    <w:rsid w:val="47966D24"/>
    <w:rsid w:val="4C881B9E"/>
    <w:rsid w:val="51041172"/>
    <w:rsid w:val="5819355E"/>
    <w:rsid w:val="593D6B5D"/>
    <w:rsid w:val="5B2D4026"/>
    <w:rsid w:val="5D6C10E4"/>
    <w:rsid w:val="67826868"/>
    <w:rsid w:val="68CC2F98"/>
    <w:rsid w:val="69DF5670"/>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1920</Characters>
  <Lines>14</Lines>
  <Paragraphs>4</Paragraphs>
  <TotalTime>14</TotalTime>
  <ScaleCrop>false</ScaleCrop>
  <LinksUpToDate>false</LinksUpToDate>
  <CharactersWithSpaces>2218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John</cp:lastModifiedBy>
  <dcterms:modified xsi:type="dcterms:W3CDTF">2025-03-20T07:25:24Z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eyJoZGlkIjoiZmNmNTdlNjhkOWI5YmVkZmY4ZjZkN2JhMTUxYWRjNTgifQ==</vt:lpwstr>
  </property>
  <property fmtid="{D5CDD505-2E9C-101B-9397-08002B2CF9AE}" pid="3" name="KSOProductBuildVer">
    <vt:lpwstr>2052-12.1.0.20305</vt:lpwstr>
  </property>
  <property fmtid="{D5CDD505-2E9C-101B-9397-08002B2CF9AE}" pid="4" name="ICV">
    <vt:lpwstr>278749A6314F4DD7A4442CC8E13206FB_12</vt:lpwstr>
  </property>
</Properties>
</file>